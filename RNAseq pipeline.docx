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0D2F6" w14:textId="572E7358" w:rsidR="00C63759" w:rsidRDefault="007E4BC8" w:rsidP="007E4BC8">
      <w:pPr>
        <w:numPr>
          <w:ilvl w:val="0"/>
          <w:numId w:val="1"/>
        </w:numPr>
        <w:shd w:val="clear" w:color="auto" w:fill="FFFFFF"/>
        <w:spacing w:before="100" w:beforeAutospacing="1" w:after="100" w:afterAutospacing="1"/>
        <w:rPr>
          <w:ins w:id="0" w:author="Qian Du" w:date="2022-07-18T09:34:00Z"/>
          <w:rFonts w:ascii="Segoe UI" w:eastAsia="Times New Roman" w:hAnsi="Segoe UI" w:cs="Segoe UI"/>
          <w:color w:val="242424"/>
          <w:sz w:val="21"/>
          <w:szCs w:val="21"/>
        </w:rPr>
      </w:pPr>
      <w:r w:rsidRPr="007E4BC8">
        <w:rPr>
          <w:rFonts w:ascii="Segoe UI" w:eastAsia="Times New Roman" w:hAnsi="Segoe UI" w:cs="Segoe UI"/>
          <w:color w:val="242424"/>
          <w:sz w:val="21"/>
          <w:szCs w:val="21"/>
        </w:rPr>
        <w:t>Starting with a</w:t>
      </w:r>
      <w:del w:id="1" w:author="Derek Walkama" w:date="2022-07-18T11:25:00Z">
        <w:r w:rsidRPr="007E4BC8" w:rsidDel="00441313">
          <w:rPr>
            <w:rFonts w:ascii="Segoe UI" w:eastAsia="Times New Roman" w:hAnsi="Segoe UI" w:cs="Segoe UI"/>
            <w:color w:val="242424"/>
            <w:sz w:val="21"/>
            <w:szCs w:val="21"/>
          </w:rPr>
          <w:delText>n</w:delText>
        </w:r>
      </w:del>
      <w:r w:rsidRPr="007E4BC8">
        <w:rPr>
          <w:rFonts w:ascii="Segoe UI" w:eastAsia="Times New Roman" w:hAnsi="Segoe UI" w:cs="Segoe UI"/>
          <w:color w:val="242424"/>
          <w:sz w:val="21"/>
          <w:szCs w:val="21"/>
        </w:rPr>
        <w:t xml:space="preserve"> </w:t>
      </w:r>
      <w:ins w:id="2" w:author="Qian Du" w:date="2022-07-18T08:52:00Z">
        <w:r w:rsidR="00C63759" w:rsidRPr="009D0931">
          <w:rPr>
            <w:rFonts w:ascii="Segoe UI" w:eastAsia="Times New Roman" w:hAnsi="Segoe UI" w:cs="Segoe UI"/>
            <w:b/>
            <w:bCs/>
            <w:color w:val="242424"/>
            <w:sz w:val="21"/>
            <w:szCs w:val="21"/>
            <w:rPrChange w:id="3" w:author="Qian Du" w:date="2022-07-18T09:21:00Z">
              <w:rPr>
                <w:rFonts w:ascii="Segoe UI" w:eastAsia="Times New Roman" w:hAnsi="Segoe UI" w:cs="Segoe UI"/>
                <w:color w:val="242424"/>
                <w:sz w:val="21"/>
                <w:szCs w:val="21"/>
              </w:rPr>
            </w:rPrChange>
          </w:rPr>
          <w:t xml:space="preserve">raw count </w:t>
        </w:r>
      </w:ins>
      <w:r w:rsidRPr="009D0931">
        <w:rPr>
          <w:rFonts w:ascii="Segoe UI" w:eastAsia="Times New Roman" w:hAnsi="Segoe UI" w:cs="Segoe UI"/>
          <w:b/>
          <w:bCs/>
          <w:color w:val="242424"/>
          <w:sz w:val="21"/>
          <w:szCs w:val="21"/>
          <w:rPrChange w:id="4" w:author="Qian Du" w:date="2022-07-18T09:21:00Z">
            <w:rPr>
              <w:rFonts w:ascii="Segoe UI" w:eastAsia="Times New Roman" w:hAnsi="Segoe UI" w:cs="Segoe UI"/>
              <w:color w:val="242424"/>
              <w:sz w:val="21"/>
              <w:szCs w:val="21"/>
            </w:rPr>
          </w:rPrChange>
        </w:rPr>
        <w:t>array</w:t>
      </w:r>
      <w:r w:rsidRPr="007E4BC8">
        <w:rPr>
          <w:rFonts w:ascii="Segoe UI" w:eastAsia="Times New Roman" w:hAnsi="Segoe UI" w:cs="Segoe UI"/>
          <w:color w:val="242424"/>
          <w:sz w:val="21"/>
          <w:szCs w:val="21"/>
        </w:rPr>
        <w:t xml:space="preserve"> (genes are rows, columns are samples </w:t>
      </w:r>
      <w:ins w:id="5" w:author="Derek Walkama" w:date="2022-07-18T11:25:00Z">
        <w:r w:rsidR="00441313">
          <w:rPr>
            <w:rFonts w:ascii="Segoe UI" w:eastAsia="Times New Roman" w:hAnsi="Segoe UI" w:cs="Segoe UI"/>
            <w:color w:val="242424"/>
            <w:sz w:val="21"/>
            <w:szCs w:val="21"/>
          </w:rPr>
          <w:t>(</w:t>
        </w:r>
      </w:ins>
      <w:r w:rsidRPr="007E4BC8">
        <w:rPr>
          <w:rFonts w:ascii="Segoe UI" w:eastAsia="Times New Roman" w:hAnsi="Segoe UI" w:cs="Segoe UI"/>
          <w:color w:val="242424"/>
          <w:sz w:val="21"/>
          <w:szCs w:val="21"/>
        </w:rPr>
        <w:t>or patients</w:t>
      </w:r>
      <w:ins w:id="6" w:author="Derek Walkama" w:date="2022-07-18T11:25:00Z">
        <w:r w:rsidR="00441313">
          <w:rPr>
            <w:rFonts w:ascii="Segoe UI" w:eastAsia="Times New Roman" w:hAnsi="Segoe UI" w:cs="Segoe UI"/>
            <w:color w:val="242424"/>
            <w:sz w:val="21"/>
            <w:szCs w:val="21"/>
          </w:rPr>
          <w:t>)</w:t>
        </w:r>
      </w:ins>
      <w:r w:rsidRPr="007E4BC8">
        <w:rPr>
          <w:rFonts w:ascii="Segoe UI" w:eastAsia="Times New Roman" w:hAnsi="Segoe UI" w:cs="Segoe UI"/>
          <w:color w:val="242424"/>
          <w:sz w:val="21"/>
          <w:szCs w:val="21"/>
        </w:rPr>
        <w:t xml:space="preserve"> with first column being gene name) </w:t>
      </w:r>
    </w:p>
    <w:p w14:paraId="51FF776F" w14:textId="10A6B77E" w:rsidR="00186ED9" w:rsidRPr="007E4BC8" w:rsidDel="00186ED9" w:rsidRDefault="00186ED9" w:rsidP="1D2196BD">
      <w:pPr>
        <w:numPr>
          <w:ilvl w:val="0"/>
          <w:numId w:val="1"/>
        </w:numPr>
        <w:shd w:val="clear" w:color="auto" w:fill="FFFFFF" w:themeFill="background1"/>
        <w:spacing w:before="100" w:beforeAutospacing="1" w:after="100" w:afterAutospacing="1"/>
        <w:rPr>
          <w:ins w:id="7" w:author="Qian Du" w:date="2022-07-18T09:35:00Z"/>
          <w:del w:id="8" w:author="Qian Du" w:date="2022-07-18T09:35:00Z"/>
          <w:rFonts w:ascii="Segoe UI" w:eastAsia="Times New Roman" w:hAnsi="Segoe UI" w:cs="Segoe UI"/>
          <w:color w:val="242424"/>
          <w:sz w:val="21"/>
          <w:szCs w:val="21"/>
        </w:rPr>
      </w:pPr>
      <w:ins w:id="9" w:author="Qian Du" w:date="2022-07-18T09:35:00Z">
        <w:r w:rsidRPr="007E4BC8">
          <w:rPr>
            <w:rFonts w:ascii="Segoe UI" w:eastAsia="Times New Roman" w:hAnsi="Segoe UI" w:cs="Segoe UI"/>
            <w:color w:val="242424"/>
            <w:sz w:val="21"/>
            <w:szCs w:val="21"/>
          </w:rPr>
          <w:t xml:space="preserve">Gene names are appended using </w:t>
        </w:r>
        <w:proofErr w:type="spellStart"/>
        <w:r w:rsidRPr="007E4BC8">
          <w:rPr>
            <w:rFonts w:ascii="Segoe UI" w:eastAsia="Times New Roman" w:hAnsi="Segoe UI" w:cs="Segoe UI"/>
            <w:color w:val="242424"/>
            <w:sz w:val="21"/>
            <w:szCs w:val="21"/>
          </w:rPr>
          <w:t>bioMart</w:t>
        </w:r>
      </w:ins>
      <w:proofErr w:type="spellEnd"/>
      <w:ins w:id="10" w:author="Qian Du" w:date="2022-07-18T09:37:00Z">
        <w:r w:rsidR="007B2ED7">
          <w:rPr>
            <w:rFonts w:ascii="Segoe UI" w:eastAsia="Times New Roman" w:hAnsi="Segoe UI" w:cs="Segoe UI"/>
            <w:color w:val="242424"/>
            <w:sz w:val="21"/>
            <w:szCs w:val="21"/>
          </w:rPr>
          <w:t>(</w:t>
        </w:r>
        <w:commentRangeStart w:id="11"/>
        <w:commentRangeStart w:id="12"/>
        <w:commentRangeStart w:id="13"/>
        <w:r w:rsidR="007B2ED7">
          <w:rPr>
            <w:rFonts w:ascii="Segoe UI" w:eastAsia="Times New Roman" w:hAnsi="Segoe UI" w:cs="Segoe UI"/>
            <w:color w:val="242424"/>
            <w:sz w:val="21"/>
            <w:szCs w:val="21"/>
          </w:rPr>
          <w:t xml:space="preserve">differentiate pseudo genes, protein coding genes, </w:t>
        </w:r>
      </w:ins>
      <w:ins w:id="14" w:author="Qian Du" w:date="2022-07-18T09:38:00Z">
        <w:r w:rsidR="007B2ED7">
          <w:rPr>
            <w:rFonts w:ascii="Segoe UI" w:eastAsia="Times New Roman" w:hAnsi="Segoe UI" w:cs="Segoe UI"/>
            <w:color w:val="242424"/>
            <w:sz w:val="21"/>
            <w:szCs w:val="21"/>
          </w:rPr>
          <w:t xml:space="preserve">miRNA, lncRNA </w:t>
        </w:r>
        <w:proofErr w:type="spellStart"/>
        <w:r w:rsidR="007B2ED7">
          <w:rPr>
            <w:rFonts w:ascii="Segoe UI" w:eastAsia="Times New Roman" w:hAnsi="Segoe UI" w:cs="Segoe UI"/>
            <w:color w:val="242424"/>
            <w:sz w:val="21"/>
            <w:szCs w:val="21"/>
          </w:rPr>
          <w:t>etc</w:t>
        </w:r>
      </w:ins>
      <w:commentRangeEnd w:id="11"/>
      <w:proofErr w:type="spellEnd"/>
      <w:r w:rsidR="00651460">
        <w:rPr>
          <w:rStyle w:val="CommentReference"/>
        </w:rPr>
        <w:commentReference w:id="11"/>
      </w:r>
      <w:commentRangeEnd w:id="12"/>
      <w:r>
        <w:rPr>
          <w:rStyle w:val="CommentReference"/>
        </w:rPr>
        <w:commentReference w:id="12"/>
      </w:r>
      <w:commentRangeEnd w:id="13"/>
      <w:r w:rsidR="00AC7DCD">
        <w:rPr>
          <w:rStyle w:val="CommentReference"/>
        </w:rPr>
        <w:commentReference w:id="13"/>
      </w:r>
      <w:ins w:id="15" w:author="Qian Du" w:date="2022-07-18T09:37:00Z">
        <w:r w:rsidR="007B2ED7">
          <w:rPr>
            <w:rFonts w:ascii="Segoe UI" w:eastAsia="Times New Roman" w:hAnsi="Segoe UI" w:cs="Segoe UI"/>
            <w:color w:val="242424"/>
            <w:sz w:val="21"/>
            <w:szCs w:val="21"/>
          </w:rPr>
          <w:t>).</w:t>
        </w:r>
      </w:ins>
    </w:p>
    <w:p w14:paraId="239C7BC5" w14:textId="77777777" w:rsidR="00186ED9" w:rsidRPr="00186ED9" w:rsidRDefault="00186ED9" w:rsidP="00186ED9">
      <w:pPr>
        <w:numPr>
          <w:ilvl w:val="0"/>
          <w:numId w:val="1"/>
        </w:numPr>
        <w:shd w:val="clear" w:color="auto" w:fill="FFFFFF"/>
        <w:spacing w:before="100" w:beforeAutospacing="1" w:after="100" w:afterAutospacing="1"/>
        <w:rPr>
          <w:ins w:id="16" w:author="Qian Du" w:date="2022-07-18T08:51:00Z"/>
          <w:rFonts w:ascii="Segoe UI" w:eastAsia="Times New Roman" w:hAnsi="Segoe UI" w:cs="Segoe UI"/>
          <w:color w:val="242424"/>
          <w:sz w:val="21"/>
          <w:szCs w:val="21"/>
        </w:rPr>
      </w:pPr>
    </w:p>
    <w:p w14:paraId="559F1D46" w14:textId="39D71E94" w:rsidR="00C63759" w:rsidRPr="00C13CC0" w:rsidRDefault="00C63759" w:rsidP="2740C668">
      <w:pPr>
        <w:numPr>
          <w:ilvl w:val="0"/>
          <w:numId w:val="1"/>
        </w:numPr>
        <w:shd w:val="clear" w:color="auto" w:fill="FFFFFF" w:themeFill="background1"/>
        <w:spacing w:before="100" w:beforeAutospacing="1" w:after="100" w:afterAutospacing="1"/>
        <w:rPr>
          <w:ins w:id="17" w:author="Qian Du" w:date="2022-07-18T08:51:00Z"/>
          <w:rFonts w:ascii="Segoe UI" w:eastAsia="Times New Roman" w:hAnsi="Segoe UI" w:cs="Segoe UI"/>
          <w:color w:val="242424"/>
          <w:sz w:val="21"/>
          <w:szCs w:val="21"/>
        </w:rPr>
      </w:pPr>
      <w:commentRangeStart w:id="18"/>
      <w:commentRangeStart w:id="19"/>
      <w:commentRangeStart w:id="20"/>
      <w:commentRangeStart w:id="21"/>
      <w:ins w:id="22" w:author="Qian Du" w:date="2022-07-18T08:52:00Z">
        <w:r>
          <w:rPr>
            <w:rFonts w:ascii="Segoe UI" w:eastAsia="Times New Roman" w:hAnsi="Segoe UI" w:cs="Segoe UI"/>
            <w:color w:val="242424"/>
            <w:sz w:val="21"/>
            <w:szCs w:val="21"/>
          </w:rPr>
          <w:t xml:space="preserve">Filter out </w:t>
        </w:r>
      </w:ins>
      <w:ins w:id="23" w:author="Qian Du" w:date="2022-07-18T08:53:00Z">
        <w:r>
          <w:rPr>
            <w:rFonts w:ascii="Segoe UI" w:eastAsia="Times New Roman" w:hAnsi="Segoe UI" w:cs="Segoe UI"/>
            <w:color w:val="242424"/>
            <w:sz w:val="21"/>
            <w:szCs w:val="21"/>
          </w:rPr>
          <w:t>genes wh</w:t>
        </w:r>
      </w:ins>
      <w:ins w:id="24" w:author="Qian Du" w:date="2022-07-18T08:54:00Z">
        <w:r>
          <w:rPr>
            <w:rFonts w:ascii="Segoe UI" w:eastAsia="Times New Roman" w:hAnsi="Segoe UI" w:cs="Segoe UI"/>
            <w:color w:val="242424"/>
            <w:sz w:val="21"/>
            <w:szCs w:val="21"/>
          </w:rPr>
          <w:t>ose expression dominate</w:t>
        </w:r>
      </w:ins>
      <w:ins w:id="25" w:author="Qian Du" w:date="2022-07-18T08:56:00Z">
        <w:r w:rsidR="00C13CC0">
          <w:rPr>
            <w:rFonts w:ascii="Segoe UI" w:eastAsia="Times New Roman" w:hAnsi="Segoe UI" w:cs="Segoe UI"/>
            <w:color w:val="242424"/>
            <w:sz w:val="21"/>
            <w:szCs w:val="21"/>
          </w:rPr>
          <w:t>s</w:t>
        </w:r>
      </w:ins>
      <w:ins w:id="26" w:author="Qian Du" w:date="2022-07-18T08:54:00Z">
        <w:r>
          <w:rPr>
            <w:rFonts w:ascii="Segoe UI" w:eastAsia="Times New Roman" w:hAnsi="Segoe UI" w:cs="Segoe UI"/>
            <w:color w:val="242424"/>
            <w:sz w:val="21"/>
            <w:szCs w:val="21"/>
          </w:rPr>
          <w:t xml:space="preserve"> the </w:t>
        </w:r>
      </w:ins>
      <w:ins w:id="27" w:author="Qian Du" w:date="2022-07-18T08:55:00Z">
        <w:r>
          <w:rPr>
            <w:rFonts w:ascii="Segoe UI" w:eastAsia="Times New Roman" w:hAnsi="Segoe UI" w:cs="Segoe UI"/>
            <w:color w:val="242424"/>
            <w:sz w:val="21"/>
            <w:szCs w:val="21"/>
          </w:rPr>
          <w:t>expression of all genes</w:t>
        </w:r>
      </w:ins>
      <w:commentRangeEnd w:id="18"/>
      <w:r w:rsidR="0063651B">
        <w:rPr>
          <w:rStyle w:val="CommentReference"/>
        </w:rPr>
        <w:commentReference w:id="18"/>
      </w:r>
      <w:commentRangeEnd w:id="19"/>
      <w:r>
        <w:rPr>
          <w:rStyle w:val="CommentReference"/>
        </w:rPr>
        <w:commentReference w:id="19"/>
      </w:r>
      <w:commentRangeEnd w:id="20"/>
      <w:r>
        <w:rPr>
          <w:rStyle w:val="CommentReference"/>
        </w:rPr>
        <w:commentReference w:id="20"/>
      </w:r>
      <w:commentRangeEnd w:id="21"/>
      <w:r w:rsidR="00AC7DCD">
        <w:rPr>
          <w:rStyle w:val="CommentReference"/>
        </w:rPr>
        <w:commentReference w:id="21"/>
      </w:r>
      <w:ins w:id="28" w:author="Qian Du" w:date="2022-07-18T08:56:00Z">
        <w:r w:rsidR="00C13CC0">
          <w:rPr>
            <w:rFonts w:ascii="Segoe UI" w:eastAsia="Times New Roman" w:hAnsi="Segoe UI" w:cs="Segoe UI"/>
            <w:color w:val="242424"/>
            <w:sz w:val="21"/>
            <w:szCs w:val="21"/>
          </w:rPr>
          <w:t xml:space="preserve">[reported to be </w:t>
        </w:r>
      </w:ins>
      <w:ins w:id="29" w:author="Qian Du" w:date="2022-07-18T08:57:00Z">
        <w:r w:rsidR="00C13CC0">
          <w:rPr>
            <w:rFonts w:ascii="Segoe UI" w:eastAsia="Times New Roman" w:hAnsi="Segoe UI" w:cs="Segoe UI"/>
            <w:color w:val="242424"/>
            <w:sz w:val="21"/>
            <w:szCs w:val="21"/>
          </w:rPr>
          <w:t xml:space="preserve">bias to the </w:t>
        </w:r>
        <w:proofErr w:type="spellStart"/>
        <w:r w:rsidR="00C13CC0">
          <w:rPr>
            <w:rFonts w:ascii="Segoe UI" w:eastAsia="Times New Roman" w:hAnsi="Segoe UI" w:cs="Segoe UI"/>
            <w:color w:val="242424"/>
            <w:sz w:val="21"/>
            <w:szCs w:val="21"/>
          </w:rPr>
          <w:t>RNAseq</w:t>
        </w:r>
        <w:proofErr w:type="spellEnd"/>
        <w:r w:rsidR="00C13CC0">
          <w:rPr>
            <w:rFonts w:ascii="Segoe UI" w:eastAsia="Times New Roman" w:hAnsi="Segoe UI" w:cs="Segoe UI"/>
            <w:color w:val="242424"/>
            <w:sz w:val="21"/>
            <w:szCs w:val="21"/>
          </w:rPr>
          <w:t xml:space="preserve"> data</w:t>
        </w:r>
      </w:ins>
      <w:ins w:id="30" w:author="Qian Du" w:date="2022-07-18T08:56:00Z">
        <w:r w:rsidR="00C13CC0">
          <w:rPr>
            <w:rFonts w:ascii="Segoe UI" w:eastAsia="Times New Roman" w:hAnsi="Segoe UI" w:cs="Segoe UI"/>
            <w:color w:val="242424"/>
            <w:sz w:val="21"/>
            <w:szCs w:val="21"/>
          </w:rPr>
          <w:t>]</w:t>
        </w:r>
      </w:ins>
      <w:ins w:id="31" w:author="Qian Du" w:date="2022-07-18T09:04:00Z">
        <w:r w:rsidR="00C13CC0">
          <w:rPr>
            <w:rFonts w:ascii="Segoe UI" w:eastAsia="Times New Roman" w:hAnsi="Segoe UI" w:cs="Segoe UI"/>
            <w:color w:val="242424"/>
            <w:sz w:val="21"/>
            <w:szCs w:val="21"/>
          </w:rPr>
          <w:t>, create heatmap for sanity check of outlier</w:t>
        </w:r>
      </w:ins>
      <w:ins w:id="32" w:author="Qian Du" w:date="2022-07-18T09:09:00Z">
        <w:r w:rsidR="00A37C70">
          <w:rPr>
            <w:rFonts w:ascii="Segoe UI" w:eastAsia="Times New Roman" w:hAnsi="Segoe UI" w:cs="Segoe UI"/>
            <w:color w:val="242424"/>
            <w:sz w:val="21"/>
            <w:szCs w:val="21"/>
          </w:rPr>
          <w:t>s.</w:t>
        </w:r>
      </w:ins>
      <w:ins w:id="33" w:author="Qian Du" w:date="2022-07-18T08:56:00Z">
        <w:r w:rsidR="00C13CC0">
          <w:rPr>
            <w:rFonts w:ascii="Segoe UI" w:eastAsia="Times New Roman" w:hAnsi="Segoe UI" w:cs="Segoe UI"/>
            <w:color w:val="242424"/>
            <w:sz w:val="21"/>
            <w:szCs w:val="21"/>
          </w:rPr>
          <w:t xml:space="preserve"> </w:t>
        </w:r>
      </w:ins>
    </w:p>
    <w:p w14:paraId="3E2CB1B0" w14:textId="7E0AF47F" w:rsidR="007E4BC8" w:rsidRPr="007E4BC8" w:rsidRDefault="00C13CC0" w:rsidP="007E4BC8">
      <w:pPr>
        <w:numPr>
          <w:ilvl w:val="0"/>
          <w:numId w:val="1"/>
        </w:numPr>
        <w:shd w:val="clear" w:color="auto" w:fill="FFFFFF"/>
        <w:spacing w:before="100" w:beforeAutospacing="1" w:after="100" w:afterAutospacing="1"/>
        <w:rPr>
          <w:rFonts w:ascii="Segoe UI" w:eastAsia="Times New Roman" w:hAnsi="Segoe UI" w:cs="Segoe UI"/>
          <w:color w:val="242424"/>
          <w:sz w:val="21"/>
          <w:szCs w:val="21"/>
        </w:rPr>
      </w:pPr>
      <w:ins w:id="34" w:author="Qian Du" w:date="2022-07-18T08:57:00Z">
        <w:r>
          <w:rPr>
            <w:rFonts w:ascii="Segoe UI" w:eastAsia="Times New Roman" w:hAnsi="Segoe UI" w:cs="Segoe UI"/>
            <w:color w:val="242424"/>
            <w:sz w:val="21"/>
            <w:szCs w:val="21"/>
          </w:rPr>
          <w:t xml:space="preserve">Create </w:t>
        </w:r>
        <w:r w:rsidRPr="009D0931">
          <w:rPr>
            <w:rFonts w:ascii="Segoe UI" w:eastAsia="Times New Roman" w:hAnsi="Segoe UI" w:cs="Segoe UI"/>
            <w:b/>
            <w:bCs/>
            <w:color w:val="242424"/>
            <w:sz w:val="21"/>
            <w:szCs w:val="21"/>
            <w:rPrChange w:id="35" w:author="Qian Du" w:date="2022-07-18T09:21:00Z">
              <w:rPr>
                <w:rFonts w:ascii="Segoe UI" w:eastAsia="Times New Roman" w:hAnsi="Segoe UI" w:cs="Segoe UI"/>
                <w:color w:val="242424"/>
                <w:sz w:val="21"/>
                <w:szCs w:val="21"/>
              </w:rPr>
            </w:rPrChange>
          </w:rPr>
          <w:t xml:space="preserve">normalized </w:t>
        </w:r>
      </w:ins>
      <w:ins w:id="36" w:author="Qian Du" w:date="2022-07-18T08:58:00Z">
        <w:r w:rsidRPr="009D0931">
          <w:rPr>
            <w:rFonts w:ascii="Segoe UI" w:eastAsia="Times New Roman" w:hAnsi="Segoe UI" w:cs="Segoe UI"/>
            <w:b/>
            <w:bCs/>
            <w:color w:val="242424"/>
            <w:sz w:val="21"/>
            <w:szCs w:val="21"/>
            <w:rPrChange w:id="37" w:author="Qian Du" w:date="2022-07-18T09:21:00Z">
              <w:rPr>
                <w:rFonts w:ascii="Segoe UI" w:eastAsia="Times New Roman" w:hAnsi="Segoe UI" w:cs="Segoe UI"/>
                <w:color w:val="242424"/>
                <w:sz w:val="21"/>
                <w:szCs w:val="21"/>
              </w:rPr>
            </w:rPrChange>
          </w:rPr>
          <w:t>array</w:t>
        </w:r>
      </w:ins>
      <w:ins w:id="38" w:author="Qian Du" w:date="2022-07-18T08:57:00Z">
        <w:r>
          <w:rPr>
            <w:rFonts w:ascii="Segoe UI" w:eastAsia="Times New Roman" w:hAnsi="Segoe UI" w:cs="Segoe UI"/>
            <w:color w:val="242424"/>
            <w:sz w:val="21"/>
            <w:szCs w:val="21"/>
          </w:rPr>
          <w:t xml:space="preserve">: </w:t>
        </w:r>
      </w:ins>
      <w:r w:rsidR="007E4BC8" w:rsidRPr="007E4BC8">
        <w:rPr>
          <w:rFonts w:ascii="Segoe UI" w:eastAsia="Times New Roman" w:hAnsi="Segoe UI" w:cs="Segoe UI"/>
          <w:color w:val="242424"/>
          <w:sz w:val="21"/>
          <w:szCs w:val="21"/>
        </w:rPr>
        <w:t>we create a DESeq</w:t>
      </w:r>
      <w:ins w:id="39" w:author="Qian Du" w:date="2022-07-18T08:51:00Z">
        <w:r w:rsidR="00C63759">
          <w:rPr>
            <w:rFonts w:ascii="Segoe UI" w:eastAsia="Times New Roman" w:hAnsi="Segoe UI" w:cs="Segoe UI"/>
            <w:color w:val="242424"/>
            <w:sz w:val="21"/>
            <w:szCs w:val="21"/>
          </w:rPr>
          <w:t>2</w:t>
        </w:r>
      </w:ins>
      <w:r w:rsidR="007E4BC8" w:rsidRPr="007E4BC8">
        <w:rPr>
          <w:rFonts w:ascii="Segoe UI" w:eastAsia="Times New Roman" w:hAnsi="Segoe UI" w:cs="Segoe UI"/>
          <w:color w:val="242424"/>
          <w:sz w:val="21"/>
          <w:szCs w:val="21"/>
        </w:rPr>
        <w:t xml:space="preserve"> data set and do size factors normalization.</w:t>
      </w:r>
    </w:p>
    <w:p w14:paraId="53A98773" w14:textId="30E4A72A" w:rsidR="007E4BC8" w:rsidRPr="007E4BC8" w:rsidRDefault="007E4BC8" w:rsidP="007E4BC8">
      <w:pPr>
        <w:numPr>
          <w:ilvl w:val="0"/>
          <w:numId w:val="1"/>
        </w:numPr>
        <w:shd w:val="clear" w:color="auto" w:fill="FFFFFF"/>
        <w:spacing w:before="100" w:beforeAutospacing="1" w:after="100" w:afterAutospacing="1"/>
        <w:rPr>
          <w:rFonts w:ascii="Segoe UI" w:eastAsia="Times New Roman" w:hAnsi="Segoe UI" w:cs="Segoe UI"/>
          <w:color w:val="242424"/>
          <w:sz w:val="21"/>
          <w:szCs w:val="21"/>
        </w:rPr>
      </w:pPr>
      <w:r w:rsidRPr="007E4BC8">
        <w:rPr>
          <w:rFonts w:ascii="Segoe UI" w:eastAsia="Times New Roman" w:hAnsi="Segoe UI" w:cs="Segoe UI"/>
          <w:color w:val="242424"/>
          <w:sz w:val="21"/>
          <w:szCs w:val="21"/>
        </w:rPr>
        <w:t>We then transform the normalized data using log2(1+p) or whatever transform you'd like (</w:t>
      </w:r>
      <w:ins w:id="40" w:author="Qian Du" w:date="2022-07-18T08:58:00Z">
        <w:r w:rsidR="00C13CC0">
          <w:rPr>
            <w:rFonts w:ascii="Segoe UI" w:eastAsia="Times New Roman" w:hAnsi="Segoe UI" w:cs="Segoe UI"/>
            <w:color w:val="242424"/>
            <w:sz w:val="21"/>
            <w:szCs w:val="21"/>
          </w:rPr>
          <w:t>DESeq2 has the built-in function to do the variance stabilization</w:t>
        </w:r>
      </w:ins>
      <w:del w:id="41" w:author="Qian Du" w:date="2022-07-18T08:58:00Z">
        <w:r w:rsidRPr="007E4BC8" w:rsidDel="00C13CC0">
          <w:rPr>
            <w:rFonts w:ascii="Segoe UI" w:eastAsia="Times New Roman" w:hAnsi="Segoe UI" w:cs="Segoe UI"/>
            <w:color w:val="242424"/>
            <w:sz w:val="21"/>
            <w:szCs w:val="21"/>
          </w:rPr>
          <w:delText>can add them as options</w:delText>
        </w:r>
      </w:del>
      <w:r w:rsidRPr="007E4BC8">
        <w:rPr>
          <w:rFonts w:ascii="Segoe UI" w:eastAsia="Times New Roman" w:hAnsi="Segoe UI" w:cs="Segoe UI"/>
          <w:color w:val="242424"/>
          <w:sz w:val="21"/>
          <w:szCs w:val="21"/>
        </w:rPr>
        <w:t>)</w:t>
      </w:r>
    </w:p>
    <w:p w14:paraId="29BE30CD" w14:textId="2A8FC2D0" w:rsidR="007E4BC8" w:rsidRPr="007E4BC8" w:rsidRDefault="00C13CC0" w:rsidP="007E4BC8">
      <w:pPr>
        <w:numPr>
          <w:ilvl w:val="0"/>
          <w:numId w:val="1"/>
        </w:numPr>
        <w:shd w:val="clear" w:color="auto" w:fill="FFFFFF"/>
        <w:spacing w:before="100" w:beforeAutospacing="1" w:after="100" w:afterAutospacing="1"/>
        <w:rPr>
          <w:rFonts w:ascii="Segoe UI" w:eastAsia="Times New Roman" w:hAnsi="Segoe UI" w:cs="Segoe UI"/>
          <w:color w:val="242424"/>
          <w:sz w:val="21"/>
          <w:szCs w:val="21"/>
        </w:rPr>
      </w:pPr>
      <w:ins w:id="42" w:author="Qian Du" w:date="2022-07-18T08:59:00Z">
        <w:r>
          <w:rPr>
            <w:rFonts w:ascii="Segoe UI" w:eastAsia="Times New Roman" w:hAnsi="Segoe UI" w:cs="Segoe UI"/>
            <w:color w:val="242424"/>
            <w:sz w:val="21"/>
            <w:szCs w:val="21"/>
          </w:rPr>
          <w:t>Using the raw count array, w</w:t>
        </w:r>
      </w:ins>
      <w:del w:id="43" w:author="Qian Du" w:date="2022-07-18T08:59:00Z">
        <w:r w:rsidR="007E4BC8" w:rsidRPr="007E4BC8" w:rsidDel="00C13CC0">
          <w:rPr>
            <w:rFonts w:ascii="Segoe UI" w:eastAsia="Times New Roman" w:hAnsi="Segoe UI" w:cs="Segoe UI"/>
            <w:color w:val="242424"/>
            <w:sz w:val="21"/>
            <w:szCs w:val="21"/>
          </w:rPr>
          <w:delText>W</w:delText>
        </w:r>
      </w:del>
      <w:r w:rsidR="007E4BC8" w:rsidRPr="007E4BC8">
        <w:rPr>
          <w:rFonts w:ascii="Segoe UI" w:eastAsia="Times New Roman" w:hAnsi="Segoe UI" w:cs="Segoe UI"/>
          <w:color w:val="242424"/>
          <w:sz w:val="21"/>
          <w:szCs w:val="21"/>
        </w:rPr>
        <w:t xml:space="preserve">e then filter genes using Fred's filtering (&gt;90% zero OR </w:t>
      </w:r>
      <w:proofErr w:type="spellStart"/>
      <w:r w:rsidR="007E4BC8" w:rsidRPr="007E4BC8">
        <w:rPr>
          <w:rFonts w:ascii="Segoe UI" w:eastAsia="Times New Roman" w:hAnsi="Segoe UI" w:cs="Segoe UI"/>
          <w:color w:val="242424"/>
          <w:sz w:val="21"/>
          <w:szCs w:val="21"/>
        </w:rPr>
        <w:t>maxcount</w:t>
      </w:r>
      <w:proofErr w:type="spellEnd"/>
      <w:r w:rsidR="007E4BC8" w:rsidRPr="007E4BC8">
        <w:rPr>
          <w:rFonts w:ascii="Segoe UI" w:eastAsia="Times New Roman" w:hAnsi="Segoe UI" w:cs="Segoe UI"/>
          <w:color w:val="242424"/>
          <w:sz w:val="21"/>
          <w:szCs w:val="21"/>
        </w:rPr>
        <w:t xml:space="preserve"> &lt; 10 OR 95th quantile count &lt; 10 AND &gt; 50% zero)</w:t>
      </w:r>
      <w:ins w:id="44" w:author="Qian Du" w:date="2022-07-18T08:59:00Z">
        <w:r>
          <w:rPr>
            <w:rFonts w:ascii="Segoe UI" w:eastAsia="Times New Roman" w:hAnsi="Segoe UI" w:cs="Segoe UI"/>
            <w:color w:val="242424"/>
            <w:sz w:val="21"/>
            <w:szCs w:val="21"/>
          </w:rPr>
          <w:t xml:space="preserve"> </w:t>
        </w:r>
        <w:commentRangeStart w:id="45"/>
        <w:commentRangeStart w:id="46"/>
        <w:r>
          <w:rPr>
            <w:rFonts w:ascii="Segoe UI" w:eastAsia="Times New Roman" w:hAnsi="Segoe UI" w:cs="Segoe UI"/>
            <w:color w:val="242424"/>
            <w:sz w:val="21"/>
            <w:szCs w:val="21"/>
          </w:rPr>
          <w:t>and pseudogenes based on gene annotation</w:t>
        </w:r>
      </w:ins>
      <w:commentRangeEnd w:id="45"/>
      <w:r w:rsidR="00A35335">
        <w:rPr>
          <w:rStyle w:val="CommentReference"/>
        </w:rPr>
        <w:commentReference w:id="45"/>
      </w:r>
      <w:commentRangeEnd w:id="46"/>
      <w:r w:rsidR="00560436">
        <w:rPr>
          <w:rStyle w:val="CommentReference"/>
        </w:rPr>
        <w:commentReference w:id="46"/>
      </w:r>
    </w:p>
    <w:p w14:paraId="00630324" w14:textId="3DF17AF8" w:rsidR="007E4BC8" w:rsidRDefault="007E4BC8" w:rsidP="171E555D">
      <w:pPr>
        <w:numPr>
          <w:ilvl w:val="0"/>
          <w:numId w:val="1"/>
        </w:numPr>
        <w:shd w:val="clear" w:color="auto" w:fill="FFFFFF" w:themeFill="background1"/>
        <w:spacing w:before="100" w:beforeAutospacing="1" w:after="100" w:afterAutospacing="1"/>
        <w:rPr>
          <w:ins w:id="47" w:author="Qian Du" w:date="2022-07-18T09:25:00Z"/>
          <w:rFonts w:ascii="Segoe UI" w:eastAsia="Times New Roman" w:hAnsi="Segoe UI" w:cs="Segoe UI"/>
          <w:color w:val="242424"/>
          <w:sz w:val="21"/>
          <w:szCs w:val="21"/>
        </w:rPr>
      </w:pPr>
      <w:r w:rsidRPr="007E4BC8">
        <w:rPr>
          <w:rFonts w:ascii="Segoe UI" w:eastAsia="Times New Roman" w:hAnsi="Segoe UI" w:cs="Segoe UI"/>
          <w:color w:val="242424"/>
          <w:sz w:val="21"/>
          <w:szCs w:val="21"/>
        </w:rPr>
        <w:t xml:space="preserve">Then the genes are clustered using a fast correlation table (can set </w:t>
      </w:r>
      <w:proofErr w:type="spellStart"/>
      <w:r w:rsidRPr="007E4BC8">
        <w:rPr>
          <w:rFonts w:ascii="Segoe UI" w:eastAsia="Times New Roman" w:hAnsi="Segoe UI" w:cs="Segoe UI"/>
          <w:color w:val="242424"/>
          <w:sz w:val="21"/>
          <w:szCs w:val="21"/>
        </w:rPr>
        <w:t>cor</w:t>
      </w:r>
      <w:proofErr w:type="spellEnd"/>
      <w:r w:rsidRPr="007E4BC8">
        <w:rPr>
          <w:rFonts w:ascii="Segoe UI" w:eastAsia="Times New Roman" w:hAnsi="Segoe UI" w:cs="Segoe UI"/>
          <w:color w:val="242424"/>
          <w:sz w:val="21"/>
          <w:szCs w:val="21"/>
        </w:rPr>
        <w:t xml:space="preserve"> max) and a graph, and all genes but one </w:t>
      </w:r>
      <w:proofErr w:type="gramStart"/>
      <w:r w:rsidRPr="007E4BC8">
        <w:rPr>
          <w:rFonts w:ascii="Segoe UI" w:eastAsia="Times New Roman" w:hAnsi="Segoe UI" w:cs="Segoe UI"/>
          <w:color w:val="242424"/>
          <w:sz w:val="21"/>
          <w:szCs w:val="21"/>
        </w:rPr>
        <w:t>are</w:t>
      </w:r>
      <w:proofErr w:type="gramEnd"/>
      <w:r w:rsidRPr="007E4BC8">
        <w:rPr>
          <w:rFonts w:ascii="Segoe UI" w:eastAsia="Times New Roman" w:hAnsi="Segoe UI" w:cs="Segoe UI"/>
          <w:color w:val="242424"/>
          <w:sz w:val="21"/>
          <w:szCs w:val="21"/>
        </w:rPr>
        <w:t xml:space="preserve"> removed from each cluster</w:t>
      </w:r>
      <w:ins w:id="48" w:author="Qian Du" w:date="2022-07-18T09:31:00Z">
        <w:r w:rsidR="00F102AF">
          <w:rPr>
            <w:rFonts w:ascii="Segoe UI" w:eastAsia="Times New Roman" w:hAnsi="Segoe UI" w:cs="Segoe UI"/>
            <w:color w:val="242424"/>
            <w:sz w:val="21"/>
            <w:szCs w:val="21"/>
          </w:rPr>
          <w:t xml:space="preserve"> </w:t>
        </w:r>
      </w:ins>
      <w:ins w:id="49" w:author="Qian Du" w:date="2022-07-18T09:22:00Z">
        <w:r w:rsidR="009D0931">
          <w:rPr>
            <w:rFonts w:ascii="Segoe UI" w:eastAsia="Times New Roman" w:hAnsi="Segoe UI" w:cs="Segoe UI"/>
            <w:color w:val="242424"/>
            <w:sz w:val="21"/>
            <w:szCs w:val="21"/>
          </w:rPr>
          <w:t>(</w:t>
        </w:r>
        <w:commentRangeStart w:id="50"/>
        <w:commentRangeStart w:id="51"/>
        <w:r w:rsidR="009D0931">
          <w:rPr>
            <w:rFonts w:ascii="Segoe UI" w:eastAsia="Times New Roman" w:hAnsi="Segoe UI" w:cs="Segoe UI"/>
            <w:color w:val="242424"/>
            <w:sz w:val="21"/>
            <w:szCs w:val="21"/>
          </w:rPr>
          <w:t xml:space="preserve">we can do this after obtaining the final data frame for </w:t>
        </w:r>
      </w:ins>
      <w:ins w:id="52" w:author="Qian Du" w:date="2022-07-18T09:23:00Z">
        <w:r w:rsidR="009D0931">
          <w:rPr>
            <w:rFonts w:ascii="Segoe UI" w:eastAsia="Times New Roman" w:hAnsi="Segoe UI" w:cs="Segoe UI"/>
            <w:color w:val="242424"/>
            <w:sz w:val="21"/>
            <w:szCs w:val="21"/>
          </w:rPr>
          <w:t>easier tracking</w:t>
        </w:r>
      </w:ins>
      <w:commentRangeEnd w:id="50"/>
      <w:r w:rsidR="00126AF0">
        <w:rPr>
          <w:rStyle w:val="CommentReference"/>
        </w:rPr>
        <w:commentReference w:id="50"/>
      </w:r>
      <w:commentRangeEnd w:id="51"/>
      <w:r>
        <w:rPr>
          <w:rStyle w:val="CommentReference"/>
        </w:rPr>
        <w:commentReference w:id="51"/>
      </w:r>
      <w:ins w:id="53" w:author="Qian Du" w:date="2022-07-18T09:23:00Z">
        <w:r w:rsidR="009D0931">
          <w:rPr>
            <w:rFonts w:ascii="Segoe UI" w:eastAsia="Times New Roman" w:hAnsi="Segoe UI" w:cs="Segoe UI"/>
            <w:color w:val="242424"/>
            <w:sz w:val="21"/>
            <w:szCs w:val="21"/>
          </w:rPr>
          <w:t xml:space="preserve">; </w:t>
        </w:r>
        <w:commentRangeStart w:id="54"/>
        <w:commentRangeStart w:id="55"/>
        <w:commentRangeStart w:id="56"/>
        <w:r w:rsidR="009D0931">
          <w:rPr>
            <w:rFonts w:ascii="Segoe UI" w:eastAsia="Times New Roman" w:hAnsi="Segoe UI" w:cs="Segoe UI"/>
            <w:color w:val="242424"/>
            <w:sz w:val="21"/>
            <w:szCs w:val="21"/>
          </w:rPr>
          <w:t>need to revi</w:t>
        </w:r>
      </w:ins>
      <w:ins w:id="57" w:author="Qian Du" w:date="2022-07-18T09:24:00Z">
        <w:r w:rsidR="009D0931">
          <w:rPr>
            <w:rFonts w:ascii="Segoe UI" w:eastAsia="Times New Roman" w:hAnsi="Segoe UI" w:cs="Segoe UI"/>
            <w:color w:val="242424"/>
            <w:sz w:val="21"/>
            <w:szCs w:val="21"/>
          </w:rPr>
          <w:t>se</w:t>
        </w:r>
      </w:ins>
      <w:ins w:id="58" w:author="Qian Du" w:date="2022-07-18T09:23:00Z">
        <w:r w:rsidR="009D0931">
          <w:rPr>
            <w:rFonts w:ascii="Segoe UI" w:eastAsia="Times New Roman" w:hAnsi="Segoe UI" w:cs="Segoe UI"/>
            <w:color w:val="242424"/>
            <w:sz w:val="21"/>
            <w:szCs w:val="21"/>
          </w:rPr>
          <w:t xml:space="preserve"> the clustering algorithm</w:t>
        </w:r>
      </w:ins>
      <w:commentRangeEnd w:id="54"/>
      <w:r w:rsidR="00E5709A">
        <w:rPr>
          <w:rStyle w:val="CommentReference"/>
        </w:rPr>
        <w:commentReference w:id="54"/>
      </w:r>
      <w:commentRangeEnd w:id="55"/>
      <w:r>
        <w:rPr>
          <w:rStyle w:val="CommentReference"/>
        </w:rPr>
        <w:commentReference w:id="55"/>
      </w:r>
      <w:commentRangeEnd w:id="56"/>
      <w:r w:rsidR="00392936">
        <w:rPr>
          <w:rStyle w:val="CommentReference"/>
        </w:rPr>
        <w:commentReference w:id="56"/>
      </w:r>
      <w:ins w:id="59" w:author="Qian Du" w:date="2022-07-18T09:22:00Z">
        <w:r w:rsidR="009D0931">
          <w:rPr>
            <w:rFonts w:ascii="Segoe UI" w:eastAsia="Times New Roman" w:hAnsi="Segoe UI" w:cs="Segoe UI"/>
            <w:color w:val="242424"/>
            <w:sz w:val="21"/>
            <w:szCs w:val="21"/>
          </w:rPr>
          <w:t>)</w:t>
        </w:r>
      </w:ins>
    </w:p>
    <w:p w14:paraId="1D746022" w14:textId="481E6EAB" w:rsidR="009D0931" w:rsidRDefault="009D0931" w:rsidP="007E4BC8">
      <w:pPr>
        <w:numPr>
          <w:ilvl w:val="0"/>
          <w:numId w:val="1"/>
        </w:numPr>
        <w:shd w:val="clear" w:color="auto" w:fill="FFFFFF"/>
        <w:spacing w:before="100" w:beforeAutospacing="1" w:after="100" w:afterAutospacing="1"/>
        <w:rPr>
          <w:ins w:id="60" w:author="Qian Du" w:date="2022-07-18T09:33:00Z"/>
          <w:rFonts w:ascii="Segoe UI" w:eastAsia="Times New Roman" w:hAnsi="Segoe UI" w:cs="Segoe UI"/>
          <w:color w:val="242424"/>
          <w:sz w:val="21"/>
          <w:szCs w:val="21"/>
        </w:rPr>
      </w:pPr>
      <w:commentRangeStart w:id="61"/>
      <w:ins w:id="62" w:author="Qian Du" w:date="2022-07-18T09:25:00Z">
        <w:r>
          <w:rPr>
            <w:rFonts w:ascii="Segoe UI" w:eastAsia="Times New Roman" w:hAnsi="Segoe UI" w:cs="Segoe UI"/>
            <w:color w:val="242424"/>
            <w:sz w:val="21"/>
            <w:szCs w:val="21"/>
          </w:rPr>
          <w:t>Perform PCA</w:t>
        </w:r>
      </w:ins>
      <w:ins w:id="63" w:author="Qian Du" w:date="2022-07-18T09:28:00Z">
        <w:r w:rsidR="00F102AF">
          <w:rPr>
            <w:rFonts w:ascii="Segoe UI" w:eastAsia="Times New Roman" w:hAnsi="Segoe UI" w:cs="Segoe UI"/>
            <w:color w:val="242424"/>
            <w:sz w:val="21"/>
            <w:szCs w:val="21"/>
          </w:rPr>
          <w:t xml:space="preserve"> and </w:t>
        </w:r>
      </w:ins>
      <w:ins w:id="64" w:author="Qian Du" w:date="2022-07-18T09:29:00Z">
        <w:r w:rsidR="00F102AF">
          <w:rPr>
            <w:rFonts w:ascii="Segoe UI" w:eastAsia="Times New Roman" w:hAnsi="Segoe UI" w:cs="Segoe UI"/>
            <w:color w:val="242424"/>
            <w:sz w:val="21"/>
            <w:szCs w:val="21"/>
          </w:rPr>
          <w:t>clustering</w:t>
        </w:r>
      </w:ins>
      <w:ins w:id="65" w:author="Qian Du" w:date="2022-07-18T09:28:00Z">
        <w:r w:rsidR="00F102AF">
          <w:rPr>
            <w:rFonts w:ascii="Segoe UI" w:eastAsia="Times New Roman" w:hAnsi="Segoe UI" w:cs="Segoe UI"/>
            <w:color w:val="242424"/>
            <w:sz w:val="21"/>
            <w:szCs w:val="21"/>
          </w:rPr>
          <w:t xml:space="preserve"> analysis</w:t>
        </w:r>
      </w:ins>
      <w:ins w:id="66" w:author="Qian Du" w:date="2022-07-18T09:29:00Z">
        <w:r w:rsidR="00F102AF">
          <w:rPr>
            <w:rFonts w:ascii="Segoe UI" w:eastAsia="Times New Roman" w:hAnsi="Segoe UI" w:cs="Segoe UI"/>
            <w:color w:val="242424"/>
            <w:sz w:val="21"/>
            <w:szCs w:val="21"/>
          </w:rPr>
          <w:t>(t-SNE/UMAP)</w:t>
        </w:r>
      </w:ins>
      <w:ins w:id="67" w:author="Qian Du" w:date="2022-07-18T09:25:00Z">
        <w:r>
          <w:rPr>
            <w:rFonts w:ascii="Segoe UI" w:eastAsia="Times New Roman" w:hAnsi="Segoe UI" w:cs="Segoe UI"/>
            <w:color w:val="242424"/>
            <w:sz w:val="21"/>
            <w:szCs w:val="21"/>
          </w:rPr>
          <w:t xml:space="preserve"> on normalized array</w:t>
        </w:r>
      </w:ins>
      <w:ins w:id="68" w:author="Qian Du" w:date="2022-07-18T09:26:00Z">
        <w:r>
          <w:rPr>
            <w:rFonts w:ascii="Segoe UI" w:eastAsia="Times New Roman" w:hAnsi="Segoe UI" w:cs="Segoe UI"/>
            <w:color w:val="242424"/>
            <w:sz w:val="21"/>
            <w:szCs w:val="21"/>
          </w:rPr>
          <w:t xml:space="preserve"> to identify potential batch effect</w:t>
        </w:r>
      </w:ins>
      <w:ins w:id="69" w:author="Qian Du" w:date="2022-07-18T09:27:00Z">
        <w:r w:rsidR="00F102AF">
          <w:rPr>
            <w:rFonts w:ascii="Segoe UI" w:eastAsia="Times New Roman" w:hAnsi="Segoe UI" w:cs="Segoe UI"/>
            <w:color w:val="242424"/>
            <w:sz w:val="21"/>
            <w:szCs w:val="21"/>
          </w:rPr>
          <w:t>.</w:t>
        </w:r>
      </w:ins>
      <w:ins w:id="70" w:author="Qian Du" w:date="2022-07-18T09:25:00Z">
        <w:r>
          <w:rPr>
            <w:rFonts w:ascii="Segoe UI" w:eastAsia="Times New Roman" w:hAnsi="Segoe UI" w:cs="Segoe UI"/>
            <w:color w:val="242424"/>
            <w:sz w:val="21"/>
            <w:szCs w:val="21"/>
          </w:rPr>
          <w:t xml:space="preserve"> </w:t>
        </w:r>
      </w:ins>
      <w:commentRangeEnd w:id="61"/>
      <w:r w:rsidR="00691D40">
        <w:rPr>
          <w:rStyle w:val="CommentReference"/>
        </w:rPr>
        <w:commentReference w:id="61"/>
      </w:r>
    </w:p>
    <w:p w14:paraId="3ABDFE8A" w14:textId="2707EC22" w:rsidR="00186ED9" w:rsidRDefault="00186ED9" w:rsidP="5E4C3C78">
      <w:pPr>
        <w:numPr>
          <w:ilvl w:val="0"/>
          <w:numId w:val="1"/>
        </w:numPr>
        <w:shd w:val="clear" w:color="auto" w:fill="FFFFFF" w:themeFill="background1"/>
        <w:spacing w:before="100" w:beforeAutospacing="1" w:after="100" w:afterAutospacing="1"/>
        <w:rPr>
          <w:ins w:id="71" w:author="Qian Du" w:date="2022-07-18T09:35:00Z"/>
          <w:rFonts w:ascii="Segoe UI" w:eastAsia="Times New Roman" w:hAnsi="Segoe UI" w:cs="Segoe UI"/>
          <w:color w:val="242424"/>
          <w:sz w:val="21"/>
          <w:szCs w:val="21"/>
        </w:rPr>
      </w:pPr>
      <w:commentRangeStart w:id="72"/>
      <w:commentRangeStart w:id="73"/>
      <w:ins w:id="74" w:author="Qian Du" w:date="2022-07-18T09:33:00Z">
        <w:r>
          <w:rPr>
            <w:rFonts w:ascii="Segoe UI" w:eastAsia="Times New Roman" w:hAnsi="Segoe UI" w:cs="Segoe UI"/>
            <w:color w:val="242424"/>
            <w:sz w:val="21"/>
            <w:szCs w:val="21"/>
          </w:rPr>
          <w:t>Using linear regression function</w:t>
        </w:r>
      </w:ins>
      <w:ins w:id="75" w:author="Qian Du" w:date="2022-07-18T09:36:00Z">
        <w:r>
          <w:rPr>
            <w:rFonts w:ascii="Segoe UI" w:eastAsia="Times New Roman" w:hAnsi="Segoe UI" w:cs="Segoe UI"/>
            <w:color w:val="242424"/>
            <w:sz w:val="21"/>
            <w:szCs w:val="21"/>
          </w:rPr>
          <w:t>(algorithm to be determined)</w:t>
        </w:r>
      </w:ins>
      <w:ins w:id="76" w:author="Qian Du" w:date="2022-07-18T09:33:00Z">
        <w:r>
          <w:rPr>
            <w:rFonts w:ascii="Segoe UI" w:eastAsia="Times New Roman" w:hAnsi="Segoe UI" w:cs="Segoe UI"/>
            <w:color w:val="242424"/>
            <w:sz w:val="21"/>
            <w:szCs w:val="21"/>
          </w:rPr>
          <w:t xml:space="preserve"> to regress out batch effect while keep the signals from other important factors, Perform</w:t>
        </w:r>
      </w:ins>
      <w:ins w:id="77" w:author="Qian Du" w:date="2022-07-18T09:34:00Z">
        <w:r>
          <w:rPr>
            <w:rFonts w:ascii="Segoe UI" w:eastAsia="Times New Roman" w:hAnsi="Segoe UI" w:cs="Segoe UI"/>
            <w:color w:val="242424"/>
            <w:sz w:val="21"/>
            <w:szCs w:val="21"/>
          </w:rPr>
          <w:t xml:space="preserve"> PCA and clustering analysis after batch effect removal. This leads to the third </w:t>
        </w:r>
        <w:r w:rsidRPr="00186ED9">
          <w:rPr>
            <w:rFonts w:ascii="Segoe UI" w:eastAsia="Times New Roman" w:hAnsi="Segoe UI" w:cs="Segoe UI"/>
            <w:b/>
            <w:bCs/>
            <w:color w:val="242424"/>
            <w:sz w:val="21"/>
            <w:szCs w:val="21"/>
            <w:rPrChange w:id="78" w:author="Qian Du" w:date="2022-07-18T09:34:00Z">
              <w:rPr>
                <w:rFonts w:ascii="Segoe UI" w:eastAsia="Times New Roman" w:hAnsi="Segoe UI" w:cs="Segoe UI"/>
                <w:color w:val="242424"/>
                <w:sz w:val="21"/>
                <w:szCs w:val="21"/>
              </w:rPr>
            </w:rPrChange>
          </w:rPr>
          <w:t>batch free array</w:t>
        </w:r>
        <w:r>
          <w:rPr>
            <w:rFonts w:ascii="Segoe UI" w:eastAsia="Times New Roman" w:hAnsi="Segoe UI" w:cs="Segoe UI"/>
            <w:color w:val="242424"/>
            <w:sz w:val="21"/>
            <w:szCs w:val="21"/>
          </w:rPr>
          <w:t xml:space="preserve">. </w:t>
        </w:r>
      </w:ins>
      <w:commentRangeEnd w:id="72"/>
      <w:r w:rsidR="00CC48E0">
        <w:rPr>
          <w:rStyle w:val="CommentReference"/>
        </w:rPr>
        <w:commentReference w:id="72"/>
      </w:r>
      <w:commentRangeEnd w:id="73"/>
      <w:r>
        <w:rPr>
          <w:rStyle w:val="CommentReference"/>
        </w:rPr>
        <w:commentReference w:id="73"/>
      </w:r>
    </w:p>
    <w:p w14:paraId="401D4802" w14:textId="130E95C8" w:rsidR="00186ED9" w:rsidRDefault="00186ED9" w:rsidP="2E6886E3">
      <w:pPr>
        <w:numPr>
          <w:ilvl w:val="0"/>
          <w:numId w:val="1"/>
        </w:numPr>
        <w:shd w:val="clear" w:color="auto" w:fill="FFFFFF" w:themeFill="background1"/>
        <w:spacing w:before="100" w:beforeAutospacing="1" w:after="100" w:afterAutospacing="1"/>
        <w:rPr>
          <w:ins w:id="79" w:author="Qian Du" w:date="2022-07-18T09:38:00Z"/>
          <w:rFonts w:ascii="Segoe UI" w:eastAsia="Times New Roman" w:hAnsi="Segoe UI" w:cs="Segoe UI"/>
          <w:color w:val="242424"/>
          <w:sz w:val="21"/>
          <w:szCs w:val="21"/>
        </w:rPr>
      </w:pPr>
      <w:commentRangeStart w:id="80"/>
      <w:commentRangeStart w:id="81"/>
      <w:ins w:id="82" w:author="Qian Du" w:date="2022-07-18T09:35:00Z">
        <w:r>
          <w:rPr>
            <w:rFonts w:ascii="Segoe UI" w:eastAsia="Times New Roman" w:hAnsi="Segoe UI" w:cs="Segoe UI"/>
            <w:color w:val="242424"/>
            <w:sz w:val="21"/>
            <w:szCs w:val="21"/>
          </w:rPr>
          <w:t>For both normalized and batch free array, keep genes in raw</w:t>
        </w:r>
      </w:ins>
      <w:ins w:id="83" w:author="Qian Du" w:date="2022-07-18T09:36:00Z">
        <w:r>
          <w:rPr>
            <w:rFonts w:ascii="Segoe UI" w:eastAsia="Times New Roman" w:hAnsi="Segoe UI" w:cs="Segoe UI"/>
            <w:color w:val="242424"/>
            <w:sz w:val="21"/>
            <w:szCs w:val="21"/>
          </w:rPr>
          <w:t xml:space="preserve"> </w:t>
        </w:r>
      </w:ins>
      <w:ins w:id="84" w:author="Qian Du" w:date="2022-07-18T09:35:00Z">
        <w:r>
          <w:rPr>
            <w:rFonts w:ascii="Segoe UI" w:eastAsia="Times New Roman" w:hAnsi="Segoe UI" w:cs="Segoe UI"/>
            <w:color w:val="242424"/>
            <w:sz w:val="21"/>
            <w:szCs w:val="21"/>
          </w:rPr>
          <w:t>count array.</w:t>
        </w:r>
      </w:ins>
      <w:commentRangeEnd w:id="80"/>
      <w:r w:rsidR="00C84FD9">
        <w:rPr>
          <w:rStyle w:val="CommentReference"/>
        </w:rPr>
        <w:commentReference w:id="80"/>
      </w:r>
      <w:commentRangeEnd w:id="81"/>
      <w:r>
        <w:rPr>
          <w:rStyle w:val="CommentReference"/>
        </w:rPr>
        <w:commentReference w:id="81"/>
      </w:r>
      <w:ins w:id="85" w:author="Qian Du" w:date="2022-07-18T09:35:00Z">
        <w:r>
          <w:rPr>
            <w:rFonts w:ascii="Segoe UI" w:eastAsia="Times New Roman" w:hAnsi="Segoe UI" w:cs="Segoe UI"/>
            <w:color w:val="242424"/>
            <w:sz w:val="21"/>
            <w:szCs w:val="21"/>
          </w:rPr>
          <w:t xml:space="preserve"> </w:t>
        </w:r>
      </w:ins>
    </w:p>
    <w:p w14:paraId="3194DF44" w14:textId="14C1BAA3" w:rsidR="007B2ED7" w:rsidRPr="007E4BC8" w:rsidRDefault="007B2ED7" w:rsidP="007E4BC8">
      <w:pPr>
        <w:numPr>
          <w:ilvl w:val="0"/>
          <w:numId w:val="1"/>
        </w:numPr>
        <w:shd w:val="clear" w:color="auto" w:fill="FFFFFF"/>
        <w:spacing w:before="100" w:beforeAutospacing="1" w:after="100" w:afterAutospacing="1"/>
        <w:rPr>
          <w:rFonts w:ascii="Segoe UI" w:eastAsia="Times New Roman" w:hAnsi="Segoe UI" w:cs="Segoe UI"/>
          <w:color w:val="242424"/>
          <w:sz w:val="21"/>
          <w:szCs w:val="21"/>
        </w:rPr>
      </w:pPr>
      <w:ins w:id="86" w:author="Qian Du" w:date="2022-07-18T09:38:00Z">
        <w:r>
          <w:rPr>
            <w:rFonts w:ascii="Segoe UI" w:eastAsia="Times New Roman" w:hAnsi="Segoe UI" w:cs="Segoe UI"/>
            <w:color w:val="242424"/>
            <w:sz w:val="21"/>
            <w:szCs w:val="21"/>
          </w:rPr>
          <w:t xml:space="preserve">Other kinds of explorative analysis with </w:t>
        </w:r>
        <w:proofErr w:type="spellStart"/>
        <w:r>
          <w:rPr>
            <w:rFonts w:ascii="Segoe UI" w:eastAsia="Times New Roman" w:hAnsi="Segoe UI" w:cs="Segoe UI"/>
            <w:color w:val="242424"/>
            <w:sz w:val="21"/>
            <w:szCs w:val="21"/>
          </w:rPr>
          <w:t>RNAseq</w:t>
        </w:r>
        <w:proofErr w:type="spellEnd"/>
        <w:r>
          <w:rPr>
            <w:rFonts w:ascii="Segoe UI" w:eastAsia="Times New Roman" w:hAnsi="Segoe UI" w:cs="Segoe UI"/>
            <w:color w:val="242424"/>
            <w:sz w:val="21"/>
            <w:szCs w:val="21"/>
          </w:rPr>
          <w:t xml:space="preserve"> data to be added.</w:t>
        </w:r>
      </w:ins>
      <w:ins w:id="87" w:author="Qian Du" w:date="2022-07-18T09:39:00Z">
        <w:r>
          <w:rPr>
            <w:rFonts w:ascii="Segoe UI" w:eastAsia="Times New Roman" w:hAnsi="Segoe UI" w:cs="Segoe UI"/>
            <w:color w:val="242424"/>
            <w:sz w:val="21"/>
            <w:szCs w:val="21"/>
          </w:rPr>
          <w:t xml:space="preserve"> </w:t>
        </w:r>
      </w:ins>
      <w:ins w:id="88" w:author="Qian Du" w:date="2022-07-18T09:38:00Z">
        <w:r>
          <w:rPr>
            <w:rFonts w:ascii="Segoe UI" w:eastAsia="Times New Roman" w:hAnsi="Segoe UI" w:cs="Segoe UI"/>
            <w:color w:val="242424"/>
            <w:sz w:val="21"/>
            <w:szCs w:val="21"/>
          </w:rPr>
          <w:t>(</w:t>
        </w:r>
        <w:proofErr w:type="gramStart"/>
        <w:r>
          <w:rPr>
            <w:rFonts w:ascii="Segoe UI" w:eastAsia="Times New Roman" w:hAnsi="Segoe UI" w:cs="Segoe UI"/>
            <w:color w:val="242424"/>
            <w:sz w:val="21"/>
            <w:szCs w:val="21"/>
          </w:rPr>
          <w:t>e.g.</w:t>
        </w:r>
        <w:proofErr w:type="gramEnd"/>
        <w:r>
          <w:rPr>
            <w:rFonts w:ascii="Segoe UI" w:eastAsia="Times New Roman" w:hAnsi="Segoe UI" w:cs="Segoe UI"/>
            <w:color w:val="242424"/>
            <w:sz w:val="21"/>
            <w:szCs w:val="21"/>
          </w:rPr>
          <w:t xml:space="preserve"> creating </w:t>
        </w:r>
      </w:ins>
      <w:ins w:id="89" w:author="Qian Du" w:date="2022-07-18T09:39:00Z">
        <w:r>
          <w:rPr>
            <w:rFonts w:ascii="Segoe UI" w:eastAsia="Times New Roman" w:hAnsi="Segoe UI" w:cs="Segoe UI"/>
            <w:color w:val="242424"/>
            <w:sz w:val="21"/>
            <w:szCs w:val="21"/>
          </w:rPr>
          <w:t>topology structure between protein coding genes, miRNA, and lncRNA</w:t>
        </w:r>
      </w:ins>
      <w:ins w:id="90" w:author="Qian Du" w:date="2022-07-18T09:38:00Z">
        <w:r>
          <w:rPr>
            <w:rFonts w:ascii="Segoe UI" w:eastAsia="Times New Roman" w:hAnsi="Segoe UI" w:cs="Segoe UI"/>
            <w:color w:val="242424"/>
            <w:sz w:val="21"/>
            <w:szCs w:val="21"/>
          </w:rPr>
          <w:t>)</w:t>
        </w:r>
      </w:ins>
    </w:p>
    <w:p w14:paraId="717C274F" w14:textId="394459D2" w:rsidR="007E4BC8" w:rsidRPr="007E4BC8" w:rsidDel="00186ED9" w:rsidRDefault="007E4BC8" w:rsidP="007E4BC8">
      <w:pPr>
        <w:numPr>
          <w:ilvl w:val="0"/>
          <w:numId w:val="1"/>
        </w:numPr>
        <w:shd w:val="clear" w:color="auto" w:fill="FFFFFF"/>
        <w:spacing w:before="100" w:beforeAutospacing="1" w:after="100" w:afterAutospacing="1"/>
        <w:rPr>
          <w:del w:id="91" w:author="Qian Du" w:date="2022-07-18T09:35:00Z"/>
          <w:rFonts w:ascii="Segoe UI" w:eastAsia="Times New Roman" w:hAnsi="Segoe UI" w:cs="Segoe UI"/>
          <w:color w:val="242424"/>
          <w:sz w:val="21"/>
          <w:szCs w:val="21"/>
        </w:rPr>
      </w:pPr>
      <w:del w:id="92" w:author="Qian Du" w:date="2022-07-18T09:35:00Z">
        <w:r w:rsidRPr="007E4BC8" w:rsidDel="00186ED9">
          <w:rPr>
            <w:rFonts w:ascii="Segoe UI" w:eastAsia="Times New Roman" w:hAnsi="Segoe UI" w:cs="Segoe UI"/>
            <w:color w:val="242424"/>
            <w:sz w:val="21"/>
            <w:szCs w:val="21"/>
          </w:rPr>
          <w:delText>Gene names are appended using bioMart</w:delText>
        </w:r>
      </w:del>
    </w:p>
    <w:p w14:paraId="7B5D9906" w14:textId="77777777" w:rsidR="007E4BC8" w:rsidRDefault="007E4BC8"/>
    <w:sectPr w:rsidR="007E4B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Derek Walkama" w:date="2022-07-18T11:26:00Z" w:initials="DW">
    <w:p w14:paraId="5140016E" w14:textId="77777777" w:rsidR="00651460" w:rsidRDefault="00651460" w:rsidP="00994D1B">
      <w:r>
        <w:rPr>
          <w:rStyle w:val="CommentReference"/>
        </w:rPr>
        <w:annotationRef/>
      </w:r>
      <w:r>
        <w:rPr>
          <w:sz w:val="20"/>
          <w:szCs w:val="20"/>
        </w:rPr>
        <w:t>Do you have a method for doing this?</w:t>
      </w:r>
    </w:p>
  </w:comment>
  <w:comment w:id="12" w:author="Qian Du" w:date="2022-07-18T13:30:00Z" w:initials="QD">
    <w:p w14:paraId="35209F1A" w14:textId="13777A46" w:rsidR="1D2196BD" w:rsidRDefault="1D2196BD">
      <w:pPr>
        <w:pStyle w:val="CommentText"/>
      </w:pPr>
      <w:r>
        <w:t xml:space="preserve">We should be able to extract the information from BioMart. If that doesn't work, we need to go directly to the genome annotation gff3 file which contain this information </w:t>
      </w:r>
      <w:r>
        <w:rPr>
          <w:rStyle w:val="CommentReference"/>
        </w:rPr>
        <w:annotationRef/>
      </w:r>
    </w:p>
  </w:comment>
  <w:comment w:id="13" w:author="Derek Walkama" w:date="2022-08-08T10:10:00Z" w:initials="DW">
    <w:p w14:paraId="0FCE18ED" w14:textId="77777777" w:rsidR="00AC7DCD" w:rsidRDefault="00AC7DCD" w:rsidP="00205014">
      <w:r>
        <w:rPr>
          <w:rStyle w:val="CommentReference"/>
        </w:rPr>
        <w:annotationRef/>
      </w:r>
      <w:r>
        <w:rPr>
          <w:sz w:val="20"/>
          <w:szCs w:val="20"/>
        </w:rPr>
        <w:t>Need to test how complete bioMart labelling is.</w:t>
      </w:r>
    </w:p>
  </w:comment>
  <w:comment w:id="18" w:author="Derek Walkama" w:date="2022-07-18T11:27:00Z" w:initials="DW">
    <w:p w14:paraId="00BE2042" w14:textId="5B85D68F" w:rsidR="0063651B" w:rsidRDefault="0063651B" w:rsidP="00ED4F1B">
      <w:r>
        <w:rPr>
          <w:rStyle w:val="CommentReference"/>
        </w:rPr>
        <w:annotationRef/>
      </w:r>
      <w:r>
        <w:rPr>
          <w:sz w:val="20"/>
          <w:szCs w:val="20"/>
        </w:rPr>
        <w:t>Can you describe what you mean by this or show an example?</w:t>
      </w:r>
    </w:p>
  </w:comment>
  <w:comment w:id="19" w:author="Qian Du" w:date="2022-07-18T13:31:00Z" w:initials="QD">
    <w:p w14:paraId="357BA13C" w14:textId="65C7FB90" w:rsidR="2740C668" w:rsidRDefault="2740C668">
      <w:pPr>
        <w:pStyle w:val="CommentText"/>
      </w:pPr>
      <w:r>
        <w:t>For example, in MM RNAseq some lg gene are filtered out before downstream analysis.</w:t>
      </w:r>
      <w:r>
        <w:rPr>
          <w:rStyle w:val="CommentReference"/>
        </w:rPr>
        <w:annotationRef/>
      </w:r>
    </w:p>
  </w:comment>
  <w:comment w:id="20" w:author="Qian Du" w:date="2022-07-18T13:32:00Z" w:initials="QD">
    <w:p w14:paraId="2A3E7A92" w14:textId="3EFCC348" w:rsidR="43F04475" w:rsidRDefault="43F04475">
      <w:pPr>
        <w:pStyle w:val="CommentText"/>
      </w:pPr>
      <w:r>
        <w:t>This requires domain knowledge and is not a common step</w:t>
      </w:r>
      <w:r>
        <w:rPr>
          <w:rStyle w:val="CommentReference"/>
        </w:rPr>
        <w:annotationRef/>
      </w:r>
    </w:p>
  </w:comment>
  <w:comment w:id="21" w:author="Derek Walkama" w:date="2022-08-08T10:10:00Z" w:initials="DW">
    <w:p w14:paraId="536B682D" w14:textId="77777777" w:rsidR="00AC7DCD" w:rsidRDefault="00AC7DCD" w:rsidP="003718DF">
      <w:r>
        <w:rPr>
          <w:rStyle w:val="CommentReference"/>
        </w:rPr>
        <w:annotationRef/>
      </w:r>
      <w:r>
        <w:rPr>
          <w:sz w:val="20"/>
          <w:szCs w:val="20"/>
        </w:rPr>
        <w:t>We might skip this.</w:t>
      </w:r>
    </w:p>
    <w:p w14:paraId="0AAA6B18" w14:textId="77777777" w:rsidR="00AC7DCD" w:rsidRDefault="00AC7DCD" w:rsidP="003718DF"/>
  </w:comment>
  <w:comment w:id="45" w:author="Derek Walkama" w:date="2022-07-18T11:28:00Z" w:initials="DW">
    <w:p w14:paraId="304B2733" w14:textId="3FDB80B6" w:rsidR="00A35335" w:rsidRDefault="00A35335" w:rsidP="007453E2">
      <w:r>
        <w:rPr>
          <w:rStyle w:val="CommentReference"/>
        </w:rPr>
        <w:annotationRef/>
      </w:r>
      <w:r>
        <w:rPr>
          <w:sz w:val="20"/>
          <w:szCs w:val="20"/>
        </w:rPr>
        <w:t xml:space="preserve">See previous comment about differentiating. </w:t>
      </w:r>
    </w:p>
  </w:comment>
  <w:comment w:id="46" w:author="Derek Walkama" w:date="2022-08-08T10:13:00Z" w:initials="DW">
    <w:p w14:paraId="15043E32" w14:textId="77777777" w:rsidR="00560436" w:rsidRDefault="00560436" w:rsidP="00905DEE">
      <w:r>
        <w:rPr>
          <w:rStyle w:val="CommentReference"/>
        </w:rPr>
        <w:annotationRef/>
      </w:r>
      <w:r>
        <w:rPr>
          <w:sz w:val="20"/>
          <w:szCs w:val="20"/>
        </w:rPr>
        <w:t>We might just annotate the RNA and let the user decide what to filter later.</w:t>
      </w:r>
    </w:p>
  </w:comment>
  <w:comment w:id="50" w:author="Derek Walkama" w:date="2022-07-18T11:28:00Z" w:initials="DW">
    <w:p w14:paraId="2D0623F2" w14:textId="17C93200" w:rsidR="00126AF0" w:rsidRDefault="00126AF0" w:rsidP="0076052C">
      <w:r>
        <w:rPr>
          <w:rStyle w:val="CommentReference"/>
        </w:rPr>
        <w:annotationRef/>
      </w:r>
      <w:r>
        <w:rPr>
          <w:sz w:val="20"/>
          <w:szCs w:val="20"/>
        </w:rPr>
        <w:t>I think we’d like this to happen in the pipeline so that it is self contained.</w:t>
      </w:r>
    </w:p>
  </w:comment>
  <w:comment w:id="51" w:author="Qian Du" w:date="2022-07-18T13:33:00Z" w:initials="QD">
    <w:p w14:paraId="376F5EFC" w14:textId="2832CC27" w:rsidR="171E555D" w:rsidRDefault="171E555D">
      <w:pPr>
        <w:pStyle w:val="CommentText"/>
      </w:pPr>
      <w:r>
        <w:t>Either works for me since it is automatically processed</w:t>
      </w:r>
      <w:r>
        <w:rPr>
          <w:rStyle w:val="CommentReference"/>
        </w:rPr>
        <w:annotationRef/>
      </w:r>
    </w:p>
  </w:comment>
  <w:comment w:id="54" w:author="Derek Walkama" w:date="2022-07-18T11:29:00Z" w:initials="DW">
    <w:p w14:paraId="135A6613" w14:textId="77777777" w:rsidR="00E5709A" w:rsidRDefault="00E5709A" w:rsidP="00C5759B">
      <w:r>
        <w:rPr>
          <w:rStyle w:val="CommentReference"/>
        </w:rPr>
        <w:annotationRef/>
      </w:r>
      <w:r>
        <w:rPr>
          <w:sz w:val="20"/>
          <w:szCs w:val="20"/>
        </w:rPr>
        <w:t>Is this a general statement that we need to understand the clustering better or do you have a specific idea in mind for a better algorithm</w:t>
      </w:r>
      <w:r>
        <w:rPr>
          <w:sz w:val="20"/>
          <w:szCs w:val="20"/>
        </w:rPr>
        <w:tab/>
        <w:t xml:space="preserve">? </w:t>
      </w:r>
    </w:p>
  </w:comment>
  <w:comment w:id="55" w:author="Qian Du" w:date="2022-07-18T13:35:00Z" w:initials="QD">
    <w:p w14:paraId="1C1365B6" w14:textId="7FB0A1E3" w:rsidR="509222BB" w:rsidRDefault="509222BB">
      <w:pPr>
        <w:pStyle w:val="CommentText"/>
      </w:pPr>
      <w:r>
        <w:t>I don't have a specific algorithm in my head and we need to do some research. At least, for the current clustering algorithm we are using, there are some parts we need to improve.</w:t>
      </w:r>
      <w:r>
        <w:rPr>
          <w:rStyle w:val="CommentReference"/>
        </w:rPr>
        <w:annotationRef/>
      </w:r>
    </w:p>
  </w:comment>
  <w:comment w:id="56" w:author="Derek Walkama" w:date="2022-08-08T10:17:00Z" w:initials="DW">
    <w:p w14:paraId="4C62EDC3" w14:textId="77777777" w:rsidR="00392936" w:rsidRDefault="00392936" w:rsidP="00DB4B88">
      <w:r>
        <w:rPr>
          <w:rStyle w:val="CommentReference"/>
        </w:rPr>
        <w:annotationRef/>
      </w:r>
      <w:r>
        <w:rPr>
          <w:sz w:val="20"/>
          <w:szCs w:val="20"/>
        </w:rPr>
        <w:t xml:space="preserve">Might be able to use the current algorithm if keeping high corr cutoff (~0.95). </w:t>
      </w:r>
    </w:p>
  </w:comment>
  <w:comment w:id="61" w:author="Derek Walkama" w:date="2022-08-08T10:21:00Z" w:initials="DW">
    <w:p w14:paraId="59A66162" w14:textId="77777777" w:rsidR="00691D40" w:rsidRDefault="00691D40" w:rsidP="00DE7542">
      <w:r>
        <w:rPr>
          <w:rStyle w:val="CommentReference"/>
        </w:rPr>
        <w:annotationRef/>
      </w:r>
      <w:r>
        <w:rPr>
          <w:sz w:val="20"/>
          <w:szCs w:val="20"/>
        </w:rPr>
        <w:t>Qian sending notes on batch correction</w:t>
      </w:r>
    </w:p>
  </w:comment>
  <w:comment w:id="72" w:author="Derek Walkama" w:date="2022-07-18T11:30:00Z" w:initials="DW">
    <w:p w14:paraId="7966128F" w14:textId="610F9697" w:rsidR="00CC48E0" w:rsidRDefault="00CC48E0" w:rsidP="00F341F3">
      <w:r>
        <w:rPr>
          <w:rStyle w:val="CommentReference"/>
        </w:rPr>
        <w:annotationRef/>
      </w:r>
      <w:r>
        <w:rPr>
          <w:sz w:val="20"/>
          <w:szCs w:val="20"/>
        </w:rPr>
        <w:t>We will need to work together on this as I’m unsure what you mean by “third” here.</w:t>
      </w:r>
    </w:p>
  </w:comment>
  <w:comment w:id="73" w:author="Qian Du" w:date="2022-07-18T13:38:00Z" w:initials="QD">
    <w:p w14:paraId="3530049B" w14:textId="28EB2C9C" w:rsidR="5E4C3C78" w:rsidRDefault="5E4C3C78">
      <w:pPr>
        <w:pStyle w:val="CommentText"/>
      </w:pPr>
      <w:r>
        <w:t xml:space="preserve">During the processing of RNA-seq, we will create three arrays: raw count array, normalized array, and batch free array. They can be used for different purposes. For example, normalized array instead of the batch free array was used for DE analysis </w:t>
      </w:r>
      <w:r>
        <w:rPr>
          <w:rStyle w:val="CommentReference"/>
        </w:rPr>
        <w:annotationRef/>
      </w:r>
    </w:p>
  </w:comment>
  <w:comment w:id="80" w:author="Derek Walkama" w:date="2022-07-18T11:32:00Z" w:initials="DW">
    <w:p w14:paraId="4B10B0B2" w14:textId="77777777" w:rsidR="00C84FD9" w:rsidRDefault="00C84FD9" w:rsidP="00BE5CEB">
      <w:r>
        <w:rPr>
          <w:rStyle w:val="CommentReference"/>
        </w:rPr>
        <w:annotationRef/>
      </w:r>
      <w:r>
        <w:rPr>
          <w:sz w:val="20"/>
          <w:szCs w:val="20"/>
        </w:rPr>
        <w:t>What do you mean by this? Are you saying to keep the raw counts as well?</w:t>
      </w:r>
    </w:p>
  </w:comment>
  <w:comment w:id="81" w:author="Qian Du" w:date="2022-07-18T13:40:00Z" w:initials="QD">
    <w:p w14:paraId="097DCD08" w14:textId="3F2EF2C9" w:rsidR="2E6886E3" w:rsidRDefault="2E6886E3">
      <w:pPr>
        <w:pStyle w:val="CommentText"/>
      </w:pPr>
      <w:r>
        <w:t>Fred's function works with raw counts. I mean for the gene filtering of both normalized and batch free arrays, we will use the gene list of count array after filtering</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40016E" w15:done="0"/>
  <w15:commentEx w15:paraId="35209F1A" w15:paraIdParent="5140016E" w15:done="0"/>
  <w15:commentEx w15:paraId="0FCE18ED" w15:paraIdParent="5140016E" w15:done="0"/>
  <w15:commentEx w15:paraId="00BE2042" w15:done="0"/>
  <w15:commentEx w15:paraId="357BA13C" w15:paraIdParent="00BE2042" w15:done="0"/>
  <w15:commentEx w15:paraId="2A3E7A92" w15:paraIdParent="00BE2042" w15:done="0"/>
  <w15:commentEx w15:paraId="0AAA6B18" w15:paraIdParent="00BE2042" w15:done="0"/>
  <w15:commentEx w15:paraId="304B2733" w15:done="0"/>
  <w15:commentEx w15:paraId="15043E32" w15:paraIdParent="304B2733" w15:done="0"/>
  <w15:commentEx w15:paraId="2D0623F2" w15:done="0"/>
  <w15:commentEx w15:paraId="376F5EFC" w15:paraIdParent="2D0623F2" w15:done="0"/>
  <w15:commentEx w15:paraId="135A6613" w15:done="0"/>
  <w15:commentEx w15:paraId="1C1365B6" w15:paraIdParent="135A6613" w15:done="0"/>
  <w15:commentEx w15:paraId="4C62EDC3" w15:paraIdParent="135A6613" w15:done="0"/>
  <w15:commentEx w15:paraId="59A66162" w15:done="0"/>
  <w15:commentEx w15:paraId="7966128F" w15:done="0"/>
  <w15:commentEx w15:paraId="3530049B" w15:paraIdParent="7966128F" w15:done="0"/>
  <w15:commentEx w15:paraId="4B10B0B2" w15:done="0"/>
  <w15:commentEx w15:paraId="097DCD08" w15:paraIdParent="4B10B0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FC1E9" w16cex:dateUtc="2022-07-18T15:26:00Z"/>
  <w16cex:commentExtensible w16cex:durableId="055817D0" w16cex:dateUtc="2022-07-18T17:30:00Z"/>
  <w16cex:commentExtensible w16cex:durableId="269B5FA6" w16cex:dateUtc="2022-08-08T14:10:00Z"/>
  <w16cex:commentExtensible w16cex:durableId="267FC21C" w16cex:dateUtc="2022-07-18T15:27:00Z"/>
  <w16cex:commentExtensible w16cex:durableId="1882F788" w16cex:dateUtc="2022-07-18T17:31:00Z"/>
  <w16cex:commentExtensible w16cex:durableId="30EA8640" w16cex:dateUtc="2022-07-18T17:32:00Z"/>
  <w16cex:commentExtensible w16cex:durableId="269B5F93" w16cex:dateUtc="2022-08-08T14:10:00Z"/>
  <w16cex:commentExtensible w16cex:durableId="267FC24B" w16cex:dateUtc="2022-07-18T15:28:00Z"/>
  <w16cex:commentExtensible w16cex:durableId="269B6040" w16cex:dateUtc="2022-08-08T14:13:00Z"/>
  <w16cex:commentExtensible w16cex:durableId="267FC272" w16cex:dateUtc="2022-07-18T15:28:00Z"/>
  <w16cex:commentExtensible w16cex:durableId="0C65A642" w16cex:dateUtc="2022-07-18T17:33:00Z"/>
  <w16cex:commentExtensible w16cex:durableId="267FC2B7" w16cex:dateUtc="2022-07-18T15:29:00Z"/>
  <w16cex:commentExtensible w16cex:durableId="122EC23F" w16cex:dateUtc="2022-07-18T17:35:00Z"/>
  <w16cex:commentExtensible w16cex:durableId="269B613D" w16cex:dateUtc="2022-08-08T14:17:00Z"/>
  <w16cex:commentExtensible w16cex:durableId="269B623A" w16cex:dateUtc="2022-08-08T14:21:00Z"/>
  <w16cex:commentExtensible w16cex:durableId="267FC2EC" w16cex:dateUtc="2022-07-18T15:30:00Z"/>
  <w16cex:commentExtensible w16cex:durableId="502F5E58" w16cex:dateUtc="2022-07-18T17:38:00Z"/>
  <w16cex:commentExtensible w16cex:durableId="267FC33D" w16cex:dateUtc="2022-07-18T15:32:00Z"/>
  <w16cex:commentExtensible w16cex:durableId="52DDCBE8" w16cex:dateUtc="2022-07-18T1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40016E" w16cid:durableId="267FC1E9"/>
  <w16cid:commentId w16cid:paraId="35209F1A" w16cid:durableId="055817D0"/>
  <w16cid:commentId w16cid:paraId="0FCE18ED" w16cid:durableId="269B5FA6"/>
  <w16cid:commentId w16cid:paraId="00BE2042" w16cid:durableId="267FC21C"/>
  <w16cid:commentId w16cid:paraId="357BA13C" w16cid:durableId="1882F788"/>
  <w16cid:commentId w16cid:paraId="2A3E7A92" w16cid:durableId="30EA8640"/>
  <w16cid:commentId w16cid:paraId="0AAA6B18" w16cid:durableId="269B5F93"/>
  <w16cid:commentId w16cid:paraId="304B2733" w16cid:durableId="267FC24B"/>
  <w16cid:commentId w16cid:paraId="15043E32" w16cid:durableId="269B6040"/>
  <w16cid:commentId w16cid:paraId="2D0623F2" w16cid:durableId="267FC272"/>
  <w16cid:commentId w16cid:paraId="376F5EFC" w16cid:durableId="0C65A642"/>
  <w16cid:commentId w16cid:paraId="135A6613" w16cid:durableId="267FC2B7"/>
  <w16cid:commentId w16cid:paraId="1C1365B6" w16cid:durableId="122EC23F"/>
  <w16cid:commentId w16cid:paraId="4C62EDC3" w16cid:durableId="269B613D"/>
  <w16cid:commentId w16cid:paraId="59A66162" w16cid:durableId="269B623A"/>
  <w16cid:commentId w16cid:paraId="7966128F" w16cid:durableId="267FC2EC"/>
  <w16cid:commentId w16cid:paraId="3530049B" w16cid:durableId="502F5E58"/>
  <w16cid:commentId w16cid:paraId="4B10B0B2" w16cid:durableId="267FC33D"/>
  <w16cid:commentId w16cid:paraId="097DCD08" w16cid:durableId="52DDCB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D3FDA"/>
    <w:multiLevelType w:val="multilevel"/>
    <w:tmpl w:val="A946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8436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an Du">
    <w15:presenceInfo w15:providerId="AD" w15:userId="S::qdu@gnshealthcare.com::585ccab2-e155-46f7-9188-4b41f1217d18"/>
  </w15:person>
  <w15:person w15:author="Derek Walkama">
    <w15:presenceInfo w15:providerId="AD" w15:userId="S::dwalkama@gnshealthcare.com::80b0ead2-3194-4288-af8b-f1d860ed8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BC8"/>
    <w:rsid w:val="000143DA"/>
    <w:rsid w:val="00036076"/>
    <w:rsid w:val="00041EB7"/>
    <w:rsid w:val="000506D4"/>
    <w:rsid w:val="00057416"/>
    <w:rsid w:val="000837E1"/>
    <w:rsid w:val="00126AF0"/>
    <w:rsid w:val="00130C31"/>
    <w:rsid w:val="001313F0"/>
    <w:rsid w:val="0016045D"/>
    <w:rsid w:val="0017445B"/>
    <w:rsid w:val="00186ED9"/>
    <w:rsid w:val="00195DDC"/>
    <w:rsid w:val="00201340"/>
    <w:rsid w:val="00272B8B"/>
    <w:rsid w:val="00291415"/>
    <w:rsid w:val="00337602"/>
    <w:rsid w:val="003608C1"/>
    <w:rsid w:val="00392936"/>
    <w:rsid w:val="00396407"/>
    <w:rsid w:val="00441313"/>
    <w:rsid w:val="004C76A7"/>
    <w:rsid w:val="00501E24"/>
    <w:rsid w:val="00560436"/>
    <w:rsid w:val="00585511"/>
    <w:rsid w:val="0063651B"/>
    <w:rsid w:val="00651460"/>
    <w:rsid w:val="00680F14"/>
    <w:rsid w:val="00691D40"/>
    <w:rsid w:val="007A5DEE"/>
    <w:rsid w:val="007B2ED7"/>
    <w:rsid w:val="007D4EE1"/>
    <w:rsid w:val="007E4BC8"/>
    <w:rsid w:val="007F06B1"/>
    <w:rsid w:val="00870DED"/>
    <w:rsid w:val="00905E0F"/>
    <w:rsid w:val="00925ECE"/>
    <w:rsid w:val="00931FFD"/>
    <w:rsid w:val="009729F4"/>
    <w:rsid w:val="009D0931"/>
    <w:rsid w:val="009F2EB0"/>
    <w:rsid w:val="009F61D8"/>
    <w:rsid w:val="00A0450A"/>
    <w:rsid w:val="00A35335"/>
    <w:rsid w:val="00A37C70"/>
    <w:rsid w:val="00A46999"/>
    <w:rsid w:val="00A50A43"/>
    <w:rsid w:val="00A76E24"/>
    <w:rsid w:val="00AC37B4"/>
    <w:rsid w:val="00AC7DCD"/>
    <w:rsid w:val="00AD2817"/>
    <w:rsid w:val="00B90147"/>
    <w:rsid w:val="00BD3C2E"/>
    <w:rsid w:val="00BF2239"/>
    <w:rsid w:val="00C13CC0"/>
    <w:rsid w:val="00C25A7A"/>
    <w:rsid w:val="00C63759"/>
    <w:rsid w:val="00C72B50"/>
    <w:rsid w:val="00C84FD9"/>
    <w:rsid w:val="00CC48E0"/>
    <w:rsid w:val="00DB6226"/>
    <w:rsid w:val="00DD0FDF"/>
    <w:rsid w:val="00E359A1"/>
    <w:rsid w:val="00E41FF9"/>
    <w:rsid w:val="00E56BF4"/>
    <w:rsid w:val="00E5709A"/>
    <w:rsid w:val="00F079AC"/>
    <w:rsid w:val="00F102AF"/>
    <w:rsid w:val="00F110CC"/>
    <w:rsid w:val="00FF4BC9"/>
    <w:rsid w:val="171E555D"/>
    <w:rsid w:val="1D2196BD"/>
    <w:rsid w:val="2740C668"/>
    <w:rsid w:val="2E6886E3"/>
    <w:rsid w:val="43F04475"/>
    <w:rsid w:val="509222BB"/>
    <w:rsid w:val="5E4C3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70EAF0"/>
  <w15:chartTrackingRefBased/>
  <w15:docId w15:val="{BF8A6FE7-9BA5-C54D-AECF-43F994FE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C63759"/>
  </w:style>
  <w:style w:type="character" w:styleId="CommentReference">
    <w:name w:val="annotation reference"/>
    <w:basedOn w:val="DefaultParagraphFont"/>
    <w:uiPriority w:val="99"/>
    <w:semiHidden/>
    <w:unhideWhenUsed/>
    <w:rsid w:val="00651460"/>
    <w:rPr>
      <w:sz w:val="16"/>
      <w:szCs w:val="16"/>
    </w:rPr>
  </w:style>
  <w:style w:type="paragraph" w:styleId="CommentText">
    <w:name w:val="annotation text"/>
    <w:basedOn w:val="Normal"/>
    <w:link w:val="CommentTextChar"/>
    <w:uiPriority w:val="99"/>
    <w:semiHidden/>
    <w:unhideWhenUsed/>
    <w:rsid w:val="00651460"/>
    <w:rPr>
      <w:sz w:val="20"/>
      <w:szCs w:val="20"/>
    </w:rPr>
  </w:style>
  <w:style w:type="character" w:customStyle="1" w:styleId="CommentTextChar">
    <w:name w:val="Comment Text Char"/>
    <w:basedOn w:val="DefaultParagraphFont"/>
    <w:link w:val="CommentText"/>
    <w:uiPriority w:val="99"/>
    <w:semiHidden/>
    <w:rsid w:val="00651460"/>
    <w:rPr>
      <w:sz w:val="20"/>
      <w:szCs w:val="20"/>
    </w:rPr>
  </w:style>
  <w:style w:type="paragraph" w:styleId="CommentSubject">
    <w:name w:val="annotation subject"/>
    <w:basedOn w:val="CommentText"/>
    <w:next w:val="CommentText"/>
    <w:link w:val="CommentSubjectChar"/>
    <w:uiPriority w:val="99"/>
    <w:semiHidden/>
    <w:unhideWhenUsed/>
    <w:rsid w:val="00651460"/>
    <w:rPr>
      <w:b/>
      <w:bCs/>
    </w:rPr>
  </w:style>
  <w:style w:type="character" w:customStyle="1" w:styleId="CommentSubjectChar">
    <w:name w:val="Comment Subject Char"/>
    <w:basedOn w:val="CommentTextChar"/>
    <w:link w:val="CommentSubject"/>
    <w:uiPriority w:val="99"/>
    <w:semiHidden/>
    <w:rsid w:val="006514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09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Du</dc:creator>
  <cp:keywords/>
  <dc:description/>
  <cp:lastModifiedBy>Derek Walkama</cp:lastModifiedBy>
  <cp:revision>46</cp:revision>
  <dcterms:created xsi:type="dcterms:W3CDTF">2022-07-18T13:44:00Z</dcterms:created>
  <dcterms:modified xsi:type="dcterms:W3CDTF">2022-08-08T14:21:00Z</dcterms:modified>
</cp:coreProperties>
</file>